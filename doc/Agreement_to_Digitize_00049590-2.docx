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4C688" w14:textId="77777777" w:rsidR="00621F78" w:rsidRPr="005235E9" w:rsidRDefault="00621F78" w:rsidP="00621F78">
      <w:pPr>
        <w:pStyle w:val="PlainText"/>
        <w:rPr>
          <w:rFonts w:ascii="Times New Roman" w:hAnsi="Times New Roman"/>
          <w:sz w:val="24"/>
          <w:szCs w:val="24"/>
        </w:rPr>
      </w:pPr>
      <w:bookmarkStart w:id="0" w:name="_GoBack"/>
      <w:bookmarkEnd w:id="0"/>
    </w:p>
    <w:p w14:paraId="175132D7" w14:textId="77777777" w:rsidR="00621F78" w:rsidRPr="005235E9" w:rsidRDefault="00621F78" w:rsidP="005235E9">
      <w:pPr>
        <w:pStyle w:val="PlainText"/>
        <w:jc w:val="center"/>
        <w:rPr>
          <w:rFonts w:ascii="Times New Roman" w:hAnsi="Times New Roman"/>
          <w:sz w:val="24"/>
          <w:szCs w:val="24"/>
        </w:rPr>
      </w:pPr>
      <w:r w:rsidRPr="005235E9">
        <w:rPr>
          <w:rFonts w:ascii="Times New Roman" w:hAnsi="Times New Roman"/>
          <w:b/>
          <w:sz w:val="28"/>
          <w:szCs w:val="24"/>
        </w:rPr>
        <w:t>Memo of Cooperation between Princeton University Library and</w:t>
      </w:r>
      <w:r w:rsidRPr="005235E9">
        <w:rPr>
          <w:rFonts w:ascii="Times New Roman" w:hAnsi="Times New Roman"/>
          <w:sz w:val="28"/>
          <w:szCs w:val="24"/>
        </w:rPr>
        <w:t xml:space="preserve"> </w:t>
      </w:r>
      <w:r w:rsidRPr="005235E9">
        <w:rPr>
          <w:rFonts w:ascii="Times New Roman" w:hAnsi="Times New Roman"/>
          <w:sz w:val="24"/>
          <w:szCs w:val="24"/>
        </w:rPr>
        <w:t xml:space="preserve">__________________________ </w:t>
      </w:r>
    </w:p>
    <w:p w14:paraId="21181702" w14:textId="77777777" w:rsidR="00621F78" w:rsidRPr="005235E9" w:rsidRDefault="00621F78" w:rsidP="00621F78">
      <w:pPr>
        <w:pStyle w:val="PlainText"/>
        <w:rPr>
          <w:rFonts w:ascii="Times New Roman" w:hAnsi="Times New Roman"/>
          <w:sz w:val="24"/>
          <w:szCs w:val="24"/>
        </w:rPr>
      </w:pPr>
    </w:p>
    <w:p w14:paraId="34376458" w14:textId="77777777" w:rsidR="00621F78" w:rsidRPr="005235E9" w:rsidRDefault="00D57BD9" w:rsidP="005235E9">
      <w:pPr>
        <w:pStyle w:val="PlainText"/>
        <w:jc w:val="center"/>
        <w:rPr>
          <w:rFonts w:ascii="Times New Roman" w:hAnsi="Times New Roman"/>
          <w:sz w:val="24"/>
          <w:szCs w:val="24"/>
        </w:rPr>
      </w:pPr>
      <w:r w:rsidRPr="005235E9">
        <w:rPr>
          <w:rFonts w:ascii="Times New Roman" w:hAnsi="Times New Roman"/>
          <w:sz w:val="24"/>
          <w:szCs w:val="24"/>
        </w:rPr>
        <w:t>Dated June ___, 2013</w:t>
      </w:r>
    </w:p>
    <w:p w14:paraId="4C115BC9" w14:textId="77777777" w:rsidR="00621F78" w:rsidRPr="005235E9" w:rsidRDefault="00621F78" w:rsidP="00621F78">
      <w:pPr>
        <w:pStyle w:val="PlainText"/>
        <w:rPr>
          <w:rFonts w:ascii="Times New Roman" w:hAnsi="Times New Roman"/>
          <w:sz w:val="24"/>
          <w:szCs w:val="24"/>
        </w:rPr>
      </w:pPr>
    </w:p>
    <w:p w14:paraId="50FB035D" w14:textId="136C71EF" w:rsidR="00621F78" w:rsidRPr="005235E9" w:rsidRDefault="00621F78" w:rsidP="00621F78">
      <w:pPr>
        <w:pStyle w:val="PlainText"/>
        <w:rPr>
          <w:rFonts w:ascii="Times New Roman" w:hAnsi="Times New Roman"/>
          <w:sz w:val="24"/>
          <w:szCs w:val="24"/>
        </w:rPr>
      </w:pPr>
      <w:r w:rsidRPr="005235E9">
        <w:rPr>
          <w:rFonts w:ascii="Times New Roman" w:hAnsi="Times New Roman"/>
          <w:sz w:val="24"/>
          <w:szCs w:val="24"/>
        </w:rPr>
        <w:t xml:space="preserve">Pursuant to NEH Grant PW-51046, awarded to Princeton University Library (PUL) and its Blue Mountain Project to digitize magazines of the European avant-garde from the time period of </w:t>
      </w:r>
      <w:commentRangeStart w:id="1"/>
      <w:commentRangeStart w:id="2"/>
      <w:del w:id="3" w:author="Clifford Wulfman" w:date="2013-06-05T15:51:00Z">
        <w:r w:rsidRPr="005235E9" w:rsidDel="00506B34">
          <w:rPr>
            <w:rFonts w:ascii="Times New Roman" w:hAnsi="Times New Roman"/>
            <w:sz w:val="24"/>
            <w:szCs w:val="24"/>
          </w:rPr>
          <w:delText xml:space="preserve">___________________, </w:delText>
        </w:r>
      </w:del>
      <w:commentRangeEnd w:id="1"/>
      <w:ins w:id="4" w:author="Clifford Wulfman" w:date="2013-06-05T15:51:00Z">
        <w:r w:rsidR="00506B34">
          <w:rPr>
            <w:rFonts w:ascii="Times New Roman" w:hAnsi="Times New Roman"/>
            <w:sz w:val="24"/>
            <w:szCs w:val="24"/>
          </w:rPr>
          <w:t>1848 to 1923, generally,</w:t>
        </w:r>
        <w:r w:rsidR="00506B34" w:rsidRPr="005235E9">
          <w:rPr>
            <w:rFonts w:ascii="Times New Roman" w:hAnsi="Times New Roman"/>
            <w:sz w:val="24"/>
            <w:szCs w:val="24"/>
          </w:rPr>
          <w:t xml:space="preserve"> </w:t>
        </w:r>
      </w:ins>
      <w:r w:rsidRPr="005235E9">
        <w:rPr>
          <w:rStyle w:val="CommentReference"/>
          <w:rFonts w:ascii="Times New Roman" w:hAnsi="Times New Roman"/>
          <w:sz w:val="24"/>
          <w:szCs w:val="24"/>
        </w:rPr>
        <w:commentReference w:id="1"/>
      </w:r>
      <w:commentRangeEnd w:id="2"/>
      <w:r w:rsidR="00314E36">
        <w:rPr>
          <w:rStyle w:val="CommentReference"/>
        </w:rPr>
        <w:commentReference w:id="2"/>
      </w:r>
      <w:r w:rsidRPr="005235E9">
        <w:rPr>
          <w:rFonts w:ascii="Times New Roman" w:hAnsi="Times New Roman"/>
          <w:sz w:val="24"/>
          <w:szCs w:val="24"/>
        </w:rPr>
        <w:t xml:space="preserve">PUL has asked  ______________ for permission to create digital objects of materials in ____________'s possession and make the digital objects freely available for scholarship and teaching.  </w:t>
      </w:r>
    </w:p>
    <w:p w14:paraId="48BCDC5A" w14:textId="77777777" w:rsidR="00621F78" w:rsidRPr="005235E9" w:rsidRDefault="00621F78" w:rsidP="00621F78">
      <w:pPr>
        <w:pStyle w:val="PlainText"/>
        <w:rPr>
          <w:rFonts w:ascii="Times New Roman" w:hAnsi="Times New Roman"/>
          <w:sz w:val="24"/>
          <w:szCs w:val="24"/>
        </w:rPr>
      </w:pPr>
    </w:p>
    <w:p w14:paraId="105E532C" w14:textId="77777777" w:rsidR="00621F78" w:rsidRPr="005235E9" w:rsidRDefault="00BB7984" w:rsidP="00621F78">
      <w:pPr>
        <w:pStyle w:val="PlainText"/>
        <w:rPr>
          <w:rFonts w:ascii="Times New Roman" w:hAnsi="Times New Roman"/>
          <w:sz w:val="24"/>
          <w:szCs w:val="24"/>
        </w:rPr>
      </w:pPr>
      <w:r w:rsidRPr="00BB7984">
        <w:rPr>
          <w:rFonts w:ascii="Times New Roman" w:hAnsi="Times New Roman"/>
          <w:sz w:val="24"/>
          <w:szCs w:val="24"/>
        </w:rPr>
        <w:tab/>
        <w:t xml:space="preserve">The </w:t>
      </w:r>
      <w:r>
        <w:rPr>
          <w:rFonts w:ascii="Times New Roman" w:hAnsi="Times New Roman"/>
          <w:sz w:val="24"/>
          <w:szCs w:val="24"/>
        </w:rPr>
        <w:t>P</w:t>
      </w:r>
      <w:r w:rsidR="00621F78" w:rsidRPr="005235E9">
        <w:rPr>
          <w:rFonts w:ascii="Times New Roman" w:hAnsi="Times New Roman"/>
          <w:sz w:val="24"/>
          <w:szCs w:val="24"/>
        </w:rPr>
        <w:t>arties agree as follows</w:t>
      </w:r>
    </w:p>
    <w:p w14:paraId="0DA976BC" w14:textId="77777777" w:rsidR="00621F78" w:rsidRPr="005235E9" w:rsidRDefault="00621F78" w:rsidP="00621F78">
      <w:pPr>
        <w:pStyle w:val="PlainText"/>
        <w:rPr>
          <w:rFonts w:ascii="Times New Roman" w:hAnsi="Times New Roman"/>
          <w:sz w:val="24"/>
          <w:szCs w:val="24"/>
        </w:rPr>
      </w:pPr>
    </w:p>
    <w:p w14:paraId="393CC32B" w14:textId="51ECDA16" w:rsidR="00621F78" w:rsidRPr="005235E9" w:rsidRDefault="00621F78"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t xml:space="preserve"> In the context of this agreement,  “creating digital objects” means:  creating digital images of magazines, including covers, editorial pages, advertising pages, and inserts, captured in 24-bit RGB and digitally rendered at varying resolutions to produce a uniform long dimension of 7200 pixels, then stored as uncompressed TIFF files with a large, non-proprietary color profile (Pro Photo RGB).  Furthermore PUL will  process the objects with the docWorks software package </w:t>
      </w:r>
      <w:commentRangeStart w:id="5"/>
      <w:r w:rsidRPr="005235E9">
        <w:rPr>
          <w:rFonts w:ascii="Times New Roman" w:hAnsi="Times New Roman"/>
          <w:sz w:val="24"/>
          <w:szCs w:val="24"/>
        </w:rPr>
        <w:t>to produce</w:t>
      </w:r>
      <w:ins w:id="6" w:author="Clifford Wulfman" w:date="2013-06-05T15:52:00Z">
        <w:r w:rsidR="00506B34">
          <w:rPr>
            <w:rFonts w:ascii="Times New Roman" w:hAnsi="Times New Roman"/>
            <w:sz w:val="24"/>
            <w:szCs w:val="24"/>
          </w:rPr>
          <w:t xml:space="preserve"> derivative image files in the JPEG2000 format,</w:t>
        </w:r>
      </w:ins>
      <w:r w:rsidRPr="005235E9">
        <w:rPr>
          <w:rFonts w:ascii="Times New Roman" w:hAnsi="Times New Roman"/>
          <w:sz w:val="24"/>
          <w:szCs w:val="24"/>
        </w:rPr>
        <w:t xml:space="preserve"> machine-readable text (via OCR and hand-correction) and a variety of metadata, including item-level descriptions and structural analysis.</w:t>
      </w:r>
      <w:commentRangeEnd w:id="5"/>
      <w:r w:rsidR="00B22964">
        <w:rPr>
          <w:rStyle w:val="CommentReference"/>
        </w:rPr>
        <w:commentReference w:id="5"/>
      </w:r>
    </w:p>
    <w:p w14:paraId="6B181D4A" w14:textId="77777777" w:rsidR="00621F78" w:rsidRPr="005235E9" w:rsidRDefault="00621F78"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t xml:space="preserve">____________________________ grants permission to PUL to create the digital objects of the relevant holdings, detailed on </w:t>
      </w:r>
      <w:commentRangeStart w:id="7"/>
      <w:r w:rsidRPr="005235E9">
        <w:rPr>
          <w:rFonts w:ascii="Times New Roman" w:hAnsi="Times New Roman"/>
          <w:sz w:val="24"/>
          <w:szCs w:val="24"/>
        </w:rPr>
        <w:t>Appendix A</w:t>
      </w:r>
      <w:commentRangeEnd w:id="7"/>
      <w:r w:rsidRPr="005235E9">
        <w:rPr>
          <w:rFonts w:ascii="Times New Roman" w:hAnsi="Times New Roman"/>
          <w:sz w:val="24"/>
          <w:szCs w:val="24"/>
        </w:rPr>
        <w:commentReference w:id="7"/>
      </w:r>
      <w:r w:rsidRPr="005235E9">
        <w:rPr>
          <w:rFonts w:ascii="Times New Roman" w:hAnsi="Times New Roman"/>
          <w:sz w:val="24"/>
          <w:szCs w:val="24"/>
        </w:rPr>
        <w:t xml:space="preserve">.   _________________________ also represents to PUL that </w:t>
      </w:r>
      <w:r w:rsidR="00D57BD9" w:rsidRPr="005235E9">
        <w:rPr>
          <w:rFonts w:ascii="Times New Roman" w:hAnsi="Times New Roman"/>
          <w:sz w:val="24"/>
          <w:szCs w:val="24"/>
        </w:rPr>
        <w:t xml:space="preserve">it has made a good-faith determination that the majority of the materials listed on Appendix A for which PUL will create digital objects are likely to be in the public domain.  To the extent that ________ has actual knowledge that there is an active rights-holder attempting to control use of any of the materials on Appendix A, or knowledge that any of the Appendix A materials are not in the public domain, __________________ shall notify PUL.   </w:t>
      </w:r>
    </w:p>
    <w:p w14:paraId="17288377" w14:textId="77777777" w:rsidR="00621F78" w:rsidRPr="005235E9" w:rsidRDefault="00621F78"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t>After creation of the digital images, PUL expects and will make reasonable efforts to publicly disseminate the digital objects on the World Wide Web, from the Blue Mountain Project's website, and other Princeton University Library sites without a fee.</w:t>
      </w:r>
    </w:p>
    <w:p w14:paraId="08482F25" w14:textId="77777777" w:rsidR="00621F78" w:rsidRPr="005235E9" w:rsidRDefault="00621F78"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t>PUL agrees to credit_________________, in the digital object's metadata, with supplying the source materials for the object.</w:t>
      </w:r>
    </w:p>
    <w:p w14:paraId="544559C9" w14:textId="77777777" w:rsidR="00621F78" w:rsidRPr="005235E9" w:rsidRDefault="00621F78"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t>PUL will provide ___________________________ with copies of the digital objects.</w:t>
      </w:r>
    </w:p>
    <w:p w14:paraId="03924878" w14:textId="77777777" w:rsidR="00D57BD9" w:rsidRPr="005235E9" w:rsidRDefault="00D57BD9"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t xml:space="preserve">____________________ </w:t>
      </w:r>
      <w:commentRangeStart w:id="8"/>
      <w:r w:rsidRPr="005235E9">
        <w:rPr>
          <w:rFonts w:ascii="Times New Roman" w:hAnsi="Times New Roman"/>
          <w:sz w:val="24"/>
          <w:szCs w:val="24"/>
        </w:rPr>
        <w:t xml:space="preserve">agrees that PUL’s services are being provided as part of the Princeton University’s charitable and educational mission and that its receipt of digital objects may make it a beneficiary under N.J.S.A.  </w:t>
      </w:r>
      <w:r w:rsidRPr="005235E9">
        <w:rPr>
          <w:rStyle w:val="groupheading1"/>
          <w:rFonts w:ascii="Times New Roman" w:hAnsi="Times New Roman"/>
          <w:b w:val="0"/>
          <w:color w:val="000000"/>
          <w:sz w:val="24"/>
          <w:szCs w:val="24"/>
        </w:rPr>
        <w:t xml:space="preserve">2A:53A-7.  </w:t>
      </w:r>
    </w:p>
    <w:p w14:paraId="1DF2CBE8" w14:textId="77777777" w:rsidR="00BB7984" w:rsidRDefault="00BB7984">
      <w:pPr>
        <w:spacing w:after="200" w:line="276" w:lineRule="auto"/>
        <w:rPr>
          <w:rFonts w:ascii="Times New Roman" w:hAnsi="Times New Roman"/>
          <w:sz w:val="24"/>
          <w:szCs w:val="24"/>
        </w:rPr>
      </w:pPr>
      <w:r>
        <w:rPr>
          <w:rFonts w:ascii="Times New Roman" w:hAnsi="Times New Roman"/>
          <w:sz w:val="24"/>
          <w:szCs w:val="24"/>
        </w:rPr>
        <w:br w:type="page"/>
      </w:r>
    </w:p>
    <w:p w14:paraId="0685527C" w14:textId="77777777" w:rsidR="00D57BD9" w:rsidRPr="005235E9" w:rsidRDefault="00D57BD9" w:rsidP="005235E9">
      <w:pPr>
        <w:pStyle w:val="PlainText"/>
        <w:numPr>
          <w:ilvl w:val="0"/>
          <w:numId w:val="1"/>
        </w:numPr>
        <w:rPr>
          <w:rFonts w:ascii="Times New Roman" w:hAnsi="Times New Roman"/>
          <w:sz w:val="24"/>
          <w:szCs w:val="24"/>
        </w:rPr>
      </w:pPr>
      <w:r w:rsidRPr="005235E9">
        <w:rPr>
          <w:rFonts w:ascii="Times New Roman" w:hAnsi="Times New Roman"/>
          <w:sz w:val="24"/>
          <w:szCs w:val="24"/>
        </w:rPr>
        <w:lastRenderedPageBreak/>
        <w:t xml:space="preserve">This agreement shall be governed by New Jersey law, without regard to any conflicts of laws provisions. </w:t>
      </w:r>
      <w:commentRangeEnd w:id="8"/>
      <w:r w:rsidRPr="005235E9">
        <w:rPr>
          <w:rStyle w:val="CommentReference"/>
          <w:rFonts w:ascii="Times New Roman" w:hAnsi="Times New Roman"/>
          <w:sz w:val="24"/>
          <w:szCs w:val="24"/>
        </w:rPr>
        <w:commentReference w:id="8"/>
      </w:r>
    </w:p>
    <w:p w14:paraId="43BA124C" w14:textId="77777777" w:rsidR="00D57BD9" w:rsidRPr="005235E9" w:rsidRDefault="00D57BD9" w:rsidP="005235E9">
      <w:pPr>
        <w:pStyle w:val="PlainText"/>
        <w:ind w:left="720"/>
        <w:rPr>
          <w:rFonts w:ascii="Times New Roman" w:hAnsi="Times New Roman"/>
          <w:sz w:val="24"/>
          <w:szCs w:val="24"/>
        </w:rPr>
      </w:pPr>
    </w:p>
    <w:p w14:paraId="545CD0BD" w14:textId="77777777" w:rsidR="00BB7984" w:rsidRPr="00E34683" w:rsidRDefault="00BB7984" w:rsidP="00BB7984">
      <w:pPr>
        <w:pStyle w:val="BodyText"/>
        <w:ind w:firstLine="0"/>
        <w:rPr>
          <w:b/>
        </w:rPr>
      </w:pPr>
      <w:r>
        <w:rPr>
          <w:b/>
        </w:rPr>
        <w:tab/>
        <w:t>IN WITNESS WHEREOF</w:t>
      </w:r>
      <w:r>
        <w:t>, the parties have executed this agreement as of the date first written above.</w:t>
      </w:r>
    </w:p>
    <w:p w14:paraId="07C0C86B" w14:textId="77777777" w:rsidR="00D57BD9" w:rsidRPr="005235E9" w:rsidRDefault="00D57BD9" w:rsidP="005235E9">
      <w:pPr>
        <w:pStyle w:val="PlainText"/>
        <w:ind w:left="720"/>
        <w:rPr>
          <w:rFonts w:ascii="Times New Roman" w:hAnsi="Times New Roman"/>
          <w:sz w:val="24"/>
          <w:szCs w:val="24"/>
        </w:rPr>
      </w:pPr>
    </w:p>
    <w:p w14:paraId="09D5579D" w14:textId="77777777" w:rsidR="00D57BD9" w:rsidRPr="005235E9" w:rsidRDefault="00D57BD9" w:rsidP="005235E9">
      <w:pPr>
        <w:pStyle w:val="PlainText"/>
        <w:ind w:left="720"/>
        <w:rPr>
          <w:rFonts w:ascii="Times New Roman" w:hAnsi="Times New Roman"/>
          <w:sz w:val="24"/>
          <w:szCs w:val="24"/>
        </w:rPr>
      </w:pPr>
      <w:r w:rsidRPr="005235E9">
        <w:rPr>
          <w:rFonts w:ascii="Times New Roman" w:hAnsi="Times New Roman"/>
          <w:sz w:val="24"/>
          <w:szCs w:val="24"/>
        </w:rPr>
        <w:t>TRUSTEES OF PRINCETON UNIVERSITY</w:t>
      </w:r>
    </w:p>
    <w:p w14:paraId="588ED1FD" w14:textId="77777777" w:rsidR="00D57BD9" w:rsidRPr="005235E9" w:rsidRDefault="00D57BD9" w:rsidP="005235E9">
      <w:pPr>
        <w:pStyle w:val="PlainText"/>
        <w:ind w:left="720"/>
        <w:rPr>
          <w:rFonts w:ascii="Times New Roman" w:hAnsi="Times New Roman"/>
          <w:sz w:val="24"/>
          <w:szCs w:val="24"/>
        </w:rPr>
      </w:pPr>
    </w:p>
    <w:p w14:paraId="7A1ABA56" w14:textId="77777777" w:rsidR="00D57BD9" w:rsidRPr="005235E9" w:rsidRDefault="00D57BD9" w:rsidP="005235E9">
      <w:pPr>
        <w:pStyle w:val="PlainText"/>
        <w:ind w:left="720"/>
        <w:rPr>
          <w:rFonts w:ascii="Times New Roman" w:hAnsi="Times New Roman"/>
          <w:sz w:val="24"/>
          <w:szCs w:val="24"/>
        </w:rPr>
      </w:pPr>
    </w:p>
    <w:p w14:paraId="6E6B76DE" w14:textId="77777777" w:rsidR="00D57BD9" w:rsidRPr="005235E9" w:rsidRDefault="00D57BD9" w:rsidP="005235E9">
      <w:pPr>
        <w:pStyle w:val="PlainText"/>
        <w:ind w:left="720"/>
        <w:rPr>
          <w:rFonts w:ascii="Times New Roman" w:hAnsi="Times New Roman"/>
          <w:sz w:val="24"/>
          <w:szCs w:val="24"/>
        </w:rPr>
      </w:pPr>
      <w:r w:rsidRPr="005235E9">
        <w:rPr>
          <w:rFonts w:ascii="Times New Roman" w:hAnsi="Times New Roman"/>
          <w:sz w:val="24"/>
          <w:szCs w:val="24"/>
        </w:rPr>
        <w:t>____________________________________</w:t>
      </w:r>
    </w:p>
    <w:p w14:paraId="2BBC05C8" w14:textId="77777777" w:rsidR="00D57BD9" w:rsidRPr="005235E9" w:rsidRDefault="00D57BD9" w:rsidP="005235E9">
      <w:pPr>
        <w:pStyle w:val="PlainText"/>
        <w:ind w:left="720"/>
        <w:rPr>
          <w:rFonts w:ascii="Times New Roman" w:hAnsi="Times New Roman"/>
          <w:sz w:val="24"/>
          <w:szCs w:val="24"/>
        </w:rPr>
      </w:pPr>
      <w:r w:rsidRPr="005235E9">
        <w:rPr>
          <w:rFonts w:ascii="Times New Roman" w:hAnsi="Times New Roman"/>
          <w:sz w:val="24"/>
          <w:szCs w:val="24"/>
        </w:rPr>
        <w:t>Name</w:t>
      </w:r>
    </w:p>
    <w:p w14:paraId="6736891E" w14:textId="77777777" w:rsidR="00BB7984" w:rsidRDefault="00BB7984" w:rsidP="005235E9">
      <w:pPr>
        <w:pStyle w:val="PlainText"/>
        <w:ind w:left="720"/>
        <w:rPr>
          <w:rFonts w:ascii="Times New Roman" w:hAnsi="Times New Roman"/>
          <w:sz w:val="24"/>
          <w:szCs w:val="24"/>
        </w:rPr>
      </w:pPr>
    </w:p>
    <w:p w14:paraId="32373E55" w14:textId="77777777" w:rsidR="00BB7984" w:rsidRDefault="00BB7984" w:rsidP="005235E9">
      <w:pPr>
        <w:pStyle w:val="PlainText"/>
        <w:ind w:left="720"/>
        <w:rPr>
          <w:rFonts w:ascii="Times New Roman" w:hAnsi="Times New Roman"/>
          <w:sz w:val="24"/>
          <w:szCs w:val="24"/>
        </w:rPr>
      </w:pPr>
    </w:p>
    <w:p w14:paraId="0C5F1514" w14:textId="77777777" w:rsidR="00D57BD9" w:rsidRPr="005235E9" w:rsidRDefault="00D57BD9" w:rsidP="005235E9">
      <w:pPr>
        <w:pStyle w:val="PlainText"/>
        <w:ind w:left="720"/>
        <w:rPr>
          <w:rFonts w:ascii="Times New Roman" w:hAnsi="Times New Roman"/>
          <w:sz w:val="24"/>
          <w:szCs w:val="24"/>
        </w:rPr>
      </w:pPr>
      <w:r w:rsidRPr="005235E9">
        <w:rPr>
          <w:rFonts w:ascii="Times New Roman" w:hAnsi="Times New Roman"/>
          <w:sz w:val="24"/>
          <w:szCs w:val="24"/>
        </w:rPr>
        <w:t>____________________________________</w:t>
      </w:r>
    </w:p>
    <w:p w14:paraId="36B85DB5" w14:textId="77777777" w:rsidR="00D57BD9" w:rsidRPr="005235E9" w:rsidRDefault="00D57BD9" w:rsidP="005235E9">
      <w:pPr>
        <w:pStyle w:val="PlainText"/>
        <w:ind w:left="720"/>
        <w:rPr>
          <w:rFonts w:ascii="Times New Roman" w:hAnsi="Times New Roman"/>
          <w:sz w:val="24"/>
          <w:szCs w:val="24"/>
        </w:rPr>
      </w:pPr>
      <w:r w:rsidRPr="005235E9">
        <w:rPr>
          <w:rFonts w:ascii="Times New Roman" w:hAnsi="Times New Roman"/>
          <w:sz w:val="24"/>
          <w:szCs w:val="24"/>
        </w:rPr>
        <w:t>Title</w:t>
      </w:r>
    </w:p>
    <w:p w14:paraId="59EFC07E" w14:textId="77777777" w:rsidR="00621F78" w:rsidRPr="005235E9" w:rsidRDefault="00621F78" w:rsidP="00621F78">
      <w:pPr>
        <w:pStyle w:val="PlainText"/>
        <w:rPr>
          <w:rFonts w:ascii="Times New Roman" w:hAnsi="Times New Roman"/>
          <w:sz w:val="24"/>
          <w:szCs w:val="24"/>
        </w:rPr>
      </w:pPr>
    </w:p>
    <w:p w14:paraId="5DB89683" w14:textId="77777777" w:rsidR="00621F78" w:rsidRPr="005235E9" w:rsidRDefault="00621F78" w:rsidP="00621F78">
      <w:pPr>
        <w:pStyle w:val="PlainText"/>
        <w:rPr>
          <w:rFonts w:ascii="Times New Roman" w:hAnsi="Times New Roman"/>
          <w:sz w:val="24"/>
          <w:szCs w:val="24"/>
        </w:rPr>
      </w:pPr>
    </w:p>
    <w:p w14:paraId="0D72F948" w14:textId="77777777" w:rsidR="00621F78" w:rsidRDefault="00621F78" w:rsidP="00621F78"/>
    <w:p w14:paraId="0ED202E5" w14:textId="77777777" w:rsidR="00B81379" w:rsidRDefault="00B81379"/>
    <w:p w14:paraId="29C5C676" w14:textId="77777777" w:rsidR="00BB7984" w:rsidRDefault="00BB7984">
      <w:r>
        <w:t>_________________________________________________ [Other institutions]</w:t>
      </w:r>
    </w:p>
    <w:p w14:paraId="235B6A58" w14:textId="77777777" w:rsidR="00BB7984" w:rsidRDefault="00BB7984"/>
    <w:p w14:paraId="050B84C5" w14:textId="77777777" w:rsidR="00BB7984" w:rsidRDefault="00BB7984"/>
    <w:p w14:paraId="25F12208" w14:textId="77777777" w:rsidR="00BB7984" w:rsidRDefault="00BB7984"/>
    <w:p w14:paraId="2EB343AE" w14:textId="77777777" w:rsidR="00BB7984" w:rsidRDefault="00BB7984">
      <w:r>
        <w:t>______________________________________</w:t>
      </w:r>
    </w:p>
    <w:p w14:paraId="2E383B96" w14:textId="77777777" w:rsidR="00BB7984" w:rsidRDefault="00BB7984">
      <w:r>
        <w:t>Name</w:t>
      </w:r>
    </w:p>
    <w:p w14:paraId="3E52A702" w14:textId="77777777" w:rsidR="00BB7984" w:rsidRDefault="00BB7984"/>
    <w:p w14:paraId="03DDD671" w14:textId="77777777" w:rsidR="00BB7984" w:rsidRDefault="00BB7984"/>
    <w:p w14:paraId="707850F0" w14:textId="77777777" w:rsidR="00BB7984" w:rsidRDefault="00BB7984">
      <w:r>
        <w:t>______________________________________</w:t>
      </w:r>
    </w:p>
    <w:p w14:paraId="52C6079D" w14:textId="77777777" w:rsidR="00BB7984" w:rsidRDefault="00BB7984">
      <w:r>
        <w:t>Title</w:t>
      </w:r>
    </w:p>
    <w:sectPr w:rsidR="00BB798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nnah S. Ross" w:date="2013-06-03T12:19:00Z" w:initials="HSR">
    <w:p w14:paraId="121EF8C4" w14:textId="77777777" w:rsidR="00621F78" w:rsidRDefault="00621F78">
      <w:pPr>
        <w:pStyle w:val="CommentText"/>
      </w:pPr>
      <w:r>
        <w:rPr>
          <w:rStyle w:val="CommentReference"/>
        </w:rPr>
        <w:annotationRef/>
      </w:r>
      <w:r>
        <w:t xml:space="preserve">If the time period is likely to render much of the materials arguably within the public domain, that would be helpful to specify.  </w:t>
      </w:r>
    </w:p>
  </w:comment>
  <w:comment w:id="2" w:author="Clifford Wulfman" w:date="2013-06-04T19:26:00Z" w:initials="cew">
    <w:p w14:paraId="493A2BCD" w14:textId="77777777" w:rsidR="00314E36" w:rsidRPr="00314E36" w:rsidRDefault="00314E36">
      <w:pPr>
        <w:pStyle w:val="CommentText"/>
      </w:pPr>
      <w:r>
        <w:rPr>
          <w:rStyle w:val="CommentReference"/>
        </w:rPr>
        <w:annotationRef/>
      </w:r>
      <w:r>
        <w:t>In our grant proposal, we say “</w:t>
      </w:r>
      <w:r w:rsidRPr="003C7F14">
        <w:t>Blue Mountain will concentrate on, but not be limited to, the scarce and ephemeral texts of the period between 1848 and 1923</w:t>
      </w:r>
      <w:r>
        <w:t>.” The chronological boundaries of the so-called “avant-garde” are contestable (naturally), but Blue Mountain has informally restricted itself to materials and movements before WW II.</w:t>
      </w:r>
    </w:p>
  </w:comment>
  <w:comment w:id="5" w:author="Clifford Wulfman" w:date="2013-06-04T19:29:00Z" w:initials="cew">
    <w:p w14:paraId="57AF44F1" w14:textId="77777777" w:rsidR="00B22964" w:rsidRDefault="00B22964">
      <w:pPr>
        <w:pStyle w:val="CommentText"/>
      </w:pPr>
      <w:r>
        <w:rPr>
          <w:rStyle w:val="CommentReference"/>
        </w:rPr>
        <w:annotationRef/>
      </w:r>
      <w:r>
        <w:t>We also derive smaller image files in the JPEG2000 format, which are used to present page images on the web.</w:t>
      </w:r>
    </w:p>
  </w:comment>
  <w:comment w:id="7" w:author="Hannah S. Ross" w:date="2013-06-03T12:19:00Z" w:initials="HSR">
    <w:p w14:paraId="79F4B9D9" w14:textId="77777777" w:rsidR="00621F78" w:rsidRDefault="00621F78">
      <w:pPr>
        <w:pStyle w:val="CommentText"/>
      </w:pPr>
      <w:r>
        <w:rPr>
          <w:rStyle w:val="CommentReference"/>
        </w:rPr>
        <w:annotationRef/>
      </w:r>
      <w:r>
        <w:t xml:space="preserve">I suggest that a list of the specific works being digitized would be helpful for clarity’s sake. </w:t>
      </w:r>
    </w:p>
  </w:comment>
  <w:comment w:id="8" w:author="Hannah S. Ross" w:date="2013-06-03T12:19:00Z" w:initials="HSR">
    <w:p w14:paraId="3C8AB40A" w14:textId="77777777" w:rsidR="00D57BD9" w:rsidRDefault="00D57BD9">
      <w:pPr>
        <w:pStyle w:val="CommentText"/>
      </w:pPr>
      <w:r>
        <w:rPr>
          <w:rStyle w:val="CommentReference"/>
        </w:rPr>
        <w:annotationRef/>
      </w:r>
      <w:r>
        <w:t>I would prefer not to explicitly state that we will indemnify them and have</w:t>
      </w:r>
      <w:r w:rsidR="005235E9">
        <w:t xml:space="preserve"> drafted this alternative for us to consider.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DB9BF" w14:textId="77777777" w:rsidR="00BB7984" w:rsidRDefault="00BB7984" w:rsidP="00BB7984">
      <w:r>
        <w:separator/>
      </w:r>
    </w:p>
  </w:endnote>
  <w:endnote w:type="continuationSeparator" w:id="0">
    <w:p w14:paraId="6EB38304" w14:textId="77777777" w:rsidR="00BB7984" w:rsidRDefault="00BB7984" w:rsidP="00BB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51D58" w14:textId="77777777" w:rsidR="00BB7984" w:rsidRDefault="00BB79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50F8B" w14:textId="77777777" w:rsidR="00BB7984" w:rsidRPr="00BB7984" w:rsidRDefault="005235E9">
    <w:pPr>
      <w:pStyle w:val="Footer"/>
    </w:pPr>
    <w:r w:rsidRPr="005235E9">
      <w:rPr>
        <w:noProof/>
      </w:rPr>
      <w:t>{00049590.2}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9A7D8" w14:textId="77777777" w:rsidR="00BB7984" w:rsidRDefault="00BB79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20B8F" w14:textId="77777777" w:rsidR="00BB7984" w:rsidRDefault="00BB7984" w:rsidP="00BB7984">
      <w:pPr>
        <w:rPr>
          <w:noProof/>
        </w:rPr>
      </w:pPr>
      <w:r>
        <w:rPr>
          <w:noProof/>
        </w:rPr>
        <w:separator/>
      </w:r>
    </w:p>
  </w:footnote>
  <w:footnote w:type="continuationSeparator" w:id="0">
    <w:p w14:paraId="6D18D1BA" w14:textId="77777777" w:rsidR="00BB7984" w:rsidRDefault="00BB7984" w:rsidP="00BB79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BB120" w14:textId="77777777" w:rsidR="00BB7984" w:rsidRDefault="00BB79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81CCC" w14:textId="77777777" w:rsidR="00BB7984" w:rsidRDefault="00BB79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FCCD1" w14:textId="77777777" w:rsidR="00BB7984" w:rsidRDefault="00BB79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497"/>
    <w:multiLevelType w:val="hybridMultilevel"/>
    <w:tmpl w:val="31E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BD235D"/>
    <w:multiLevelType w:val="hybridMultilevel"/>
    <w:tmpl w:val="C9E28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78"/>
    <w:rsid w:val="001E7E8D"/>
    <w:rsid w:val="00314E36"/>
    <w:rsid w:val="00506B34"/>
    <w:rsid w:val="005235E9"/>
    <w:rsid w:val="00621F78"/>
    <w:rsid w:val="00B22964"/>
    <w:rsid w:val="00B81379"/>
    <w:rsid w:val="00BB7984"/>
    <w:rsid w:val="00D57BD9"/>
    <w:rsid w:val="00E87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F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7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1F78"/>
  </w:style>
  <w:style w:type="character" w:customStyle="1" w:styleId="PlainTextChar">
    <w:name w:val="Plain Text Char"/>
    <w:basedOn w:val="DefaultParagraphFont"/>
    <w:link w:val="PlainText"/>
    <w:uiPriority w:val="99"/>
    <w:rsid w:val="00621F78"/>
    <w:rPr>
      <w:rFonts w:ascii="Calibri" w:hAnsi="Calibri" w:cs="Times New Roman"/>
    </w:rPr>
  </w:style>
  <w:style w:type="paragraph" w:styleId="BalloonText">
    <w:name w:val="Balloon Text"/>
    <w:basedOn w:val="Normal"/>
    <w:link w:val="BalloonTextChar"/>
    <w:uiPriority w:val="99"/>
    <w:semiHidden/>
    <w:unhideWhenUsed/>
    <w:rsid w:val="00621F78"/>
    <w:rPr>
      <w:rFonts w:ascii="Tahoma" w:hAnsi="Tahoma" w:cs="Tahoma"/>
      <w:sz w:val="16"/>
      <w:szCs w:val="16"/>
    </w:rPr>
  </w:style>
  <w:style w:type="character" w:customStyle="1" w:styleId="BalloonTextChar">
    <w:name w:val="Balloon Text Char"/>
    <w:basedOn w:val="DefaultParagraphFont"/>
    <w:link w:val="BalloonText"/>
    <w:uiPriority w:val="99"/>
    <w:semiHidden/>
    <w:rsid w:val="00621F78"/>
    <w:rPr>
      <w:rFonts w:ascii="Tahoma" w:hAnsi="Tahoma" w:cs="Tahoma"/>
      <w:sz w:val="16"/>
      <w:szCs w:val="16"/>
    </w:rPr>
  </w:style>
  <w:style w:type="character" w:styleId="CommentReference">
    <w:name w:val="annotation reference"/>
    <w:basedOn w:val="DefaultParagraphFont"/>
    <w:uiPriority w:val="99"/>
    <w:semiHidden/>
    <w:unhideWhenUsed/>
    <w:rsid w:val="00621F78"/>
    <w:rPr>
      <w:sz w:val="16"/>
      <w:szCs w:val="16"/>
    </w:rPr>
  </w:style>
  <w:style w:type="paragraph" w:styleId="CommentText">
    <w:name w:val="annotation text"/>
    <w:basedOn w:val="Normal"/>
    <w:link w:val="CommentTextChar"/>
    <w:uiPriority w:val="99"/>
    <w:semiHidden/>
    <w:unhideWhenUsed/>
    <w:rsid w:val="00621F78"/>
    <w:rPr>
      <w:sz w:val="20"/>
      <w:szCs w:val="20"/>
    </w:rPr>
  </w:style>
  <w:style w:type="character" w:customStyle="1" w:styleId="CommentTextChar">
    <w:name w:val="Comment Text Char"/>
    <w:basedOn w:val="DefaultParagraphFont"/>
    <w:link w:val="CommentText"/>
    <w:uiPriority w:val="99"/>
    <w:semiHidden/>
    <w:rsid w:val="00621F7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21F78"/>
    <w:rPr>
      <w:b/>
      <w:bCs/>
    </w:rPr>
  </w:style>
  <w:style w:type="character" w:customStyle="1" w:styleId="CommentSubjectChar">
    <w:name w:val="Comment Subject Char"/>
    <w:basedOn w:val="CommentTextChar"/>
    <w:link w:val="CommentSubject"/>
    <w:uiPriority w:val="99"/>
    <w:semiHidden/>
    <w:rsid w:val="00621F78"/>
    <w:rPr>
      <w:rFonts w:ascii="Calibri" w:hAnsi="Calibri" w:cs="Times New Roman"/>
      <w:b/>
      <w:bCs/>
      <w:sz w:val="20"/>
      <w:szCs w:val="20"/>
    </w:rPr>
  </w:style>
  <w:style w:type="character" w:customStyle="1" w:styleId="groupheading1">
    <w:name w:val="groupheading1"/>
    <w:basedOn w:val="DefaultParagraphFont"/>
    <w:rsid w:val="00D57BD9"/>
    <w:rPr>
      <w:rFonts w:ascii="Verdana" w:hAnsi="Verdana" w:hint="default"/>
      <w:b/>
      <w:bCs/>
      <w:sz w:val="19"/>
      <w:szCs w:val="19"/>
    </w:rPr>
  </w:style>
  <w:style w:type="paragraph" w:styleId="Revision">
    <w:name w:val="Revision"/>
    <w:hidden/>
    <w:uiPriority w:val="99"/>
    <w:semiHidden/>
    <w:rsid w:val="00D57BD9"/>
    <w:pPr>
      <w:spacing w:after="0" w:line="240" w:lineRule="auto"/>
    </w:pPr>
    <w:rPr>
      <w:rFonts w:ascii="Calibri" w:hAnsi="Calibri" w:cs="Times New Roman"/>
    </w:rPr>
  </w:style>
  <w:style w:type="paragraph" w:styleId="BodyText">
    <w:name w:val="Body Text"/>
    <w:basedOn w:val="Normal"/>
    <w:link w:val="BodyTextChar"/>
    <w:rsid w:val="00BB7984"/>
    <w:pPr>
      <w:widowControl w:val="0"/>
      <w:spacing w:after="240"/>
      <w:ind w:firstLine="720"/>
    </w:pPr>
    <w:rPr>
      <w:rFonts w:ascii="Times New Roman" w:eastAsia="Times New Roman" w:hAnsi="Times New Roman"/>
      <w:sz w:val="24"/>
      <w:szCs w:val="24"/>
    </w:rPr>
  </w:style>
  <w:style w:type="character" w:customStyle="1" w:styleId="BodyTextChar">
    <w:name w:val="Body Text Char"/>
    <w:basedOn w:val="DefaultParagraphFont"/>
    <w:link w:val="BodyText"/>
    <w:rsid w:val="00BB798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7984"/>
    <w:pPr>
      <w:tabs>
        <w:tab w:val="center" w:pos="4680"/>
        <w:tab w:val="right" w:pos="9360"/>
      </w:tabs>
    </w:pPr>
  </w:style>
  <w:style w:type="character" w:customStyle="1" w:styleId="HeaderChar">
    <w:name w:val="Header Char"/>
    <w:basedOn w:val="DefaultParagraphFont"/>
    <w:link w:val="Header"/>
    <w:uiPriority w:val="99"/>
    <w:rsid w:val="00BB7984"/>
    <w:rPr>
      <w:rFonts w:ascii="Calibri" w:hAnsi="Calibri" w:cs="Times New Roman"/>
    </w:rPr>
  </w:style>
  <w:style w:type="paragraph" w:styleId="Footer">
    <w:name w:val="footer"/>
    <w:basedOn w:val="Normal"/>
    <w:link w:val="FooterChar"/>
    <w:uiPriority w:val="99"/>
    <w:unhideWhenUsed/>
    <w:rsid w:val="00BB7984"/>
    <w:pPr>
      <w:tabs>
        <w:tab w:val="center" w:pos="4680"/>
        <w:tab w:val="right" w:pos="9360"/>
      </w:tabs>
    </w:pPr>
  </w:style>
  <w:style w:type="character" w:customStyle="1" w:styleId="FooterChar">
    <w:name w:val="Footer Char"/>
    <w:basedOn w:val="DefaultParagraphFont"/>
    <w:link w:val="Footer"/>
    <w:uiPriority w:val="99"/>
    <w:rsid w:val="00BB7984"/>
    <w:rPr>
      <w:rFonts w:ascii="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7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1F78"/>
  </w:style>
  <w:style w:type="character" w:customStyle="1" w:styleId="PlainTextChar">
    <w:name w:val="Plain Text Char"/>
    <w:basedOn w:val="DefaultParagraphFont"/>
    <w:link w:val="PlainText"/>
    <w:uiPriority w:val="99"/>
    <w:rsid w:val="00621F78"/>
    <w:rPr>
      <w:rFonts w:ascii="Calibri" w:hAnsi="Calibri" w:cs="Times New Roman"/>
    </w:rPr>
  </w:style>
  <w:style w:type="paragraph" w:styleId="BalloonText">
    <w:name w:val="Balloon Text"/>
    <w:basedOn w:val="Normal"/>
    <w:link w:val="BalloonTextChar"/>
    <w:uiPriority w:val="99"/>
    <w:semiHidden/>
    <w:unhideWhenUsed/>
    <w:rsid w:val="00621F78"/>
    <w:rPr>
      <w:rFonts w:ascii="Tahoma" w:hAnsi="Tahoma" w:cs="Tahoma"/>
      <w:sz w:val="16"/>
      <w:szCs w:val="16"/>
    </w:rPr>
  </w:style>
  <w:style w:type="character" w:customStyle="1" w:styleId="BalloonTextChar">
    <w:name w:val="Balloon Text Char"/>
    <w:basedOn w:val="DefaultParagraphFont"/>
    <w:link w:val="BalloonText"/>
    <w:uiPriority w:val="99"/>
    <w:semiHidden/>
    <w:rsid w:val="00621F78"/>
    <w:rPr>
      <w:rFonts w:ascii="Tahoma" w:hAnsi="Tahoma" w:cs="Tahoma"/>
      <w:sz w:val="16"/>
      <w:szCs w:val="16"/>
    </w:rPr>
  </w:style>
  <w:style w:type="character" w:styleId="CommentReference">
    <w:name w:val="annotation reference"/>
    <w:basedOn w:val="DefaultParagraphFont"/>
    <w:uiPriority w:val="99"/>
    <w:semiHidden/>
    <w:unhideWhenUsed/>
    <w:rsid w:val="00621F78"/>
    <w:rPr>
      <w:sz w:val="16"/>
      <w:szCs w:val="16"/>
    </w:rPr>
  </w:style>
  <w:style w:type="paragraph" w:styleId="CommentText">
    <w:name w:val="annotation text"/>
    <w:basedOn w:val="Normal"/>
    <w:link w:val="CommentTextChar"/>
    <w:uiPriority w:val="99"/>
    <w:semiHidden/>
    <w:unhideWhenUsed/>
    <w:rsid w:val="00621F78"/>
    <w:rPr>
      <w:sz w:val="20"/>
      <w:szCs w:val="20"/>
    </w:rPr>
  </w:style>
  <w:style w:type="character" w:customStyle="1" w:styleId="CommentTextChar">
    <w:name w:val="Comment Text Char"/>
    <w:basedOn w:val="DefaultParagraphFont"/>
    <w:link w:val="CommentText"/>
    <w:uiPriority w:val="99"/>
    <w:semiHidden/>
    <w:rsid w:val="00621F7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21F78"/>
    <w:rPr>
      <w:b/>
      <w:bCs/>
    </w:rPr>
  </w:style>
  <w:style w:type="character" w:customStyle="1" w:styleId="CommentSubjectChar">
    <w:name w:val="Comment Subject Char"/>
    <w:basedOn w:val="CommentTextChar"/>
    <w:link w:val="CommentSubject"/>
    <w:uiPriority w:val="99"/>
    <w:semiHidden/>
    <w:rsid w:val="00621F78"/>
    <w:rPr>
      <w:rFonts w:ascii="Calibri" w:hAnsi="Calibri" w:cs="Times New Roman"/>
      <w:b/>
      <w:bCs/>
      <w:sz w:val="20"/>
      <w:szCs w:val="20"/>
    </w:rPr>
  </w:style>
  <w:style w:type="character" w:customStyle="1" w:styleId="groupheading1">
    <w:name w:val="groupheading1"/>
    <w:basedOn w:val="DefaultParagraphFont"/>
    <w:rsid w:val="00D57BD9"/>
    <w:rPr>
      <w:rFonts w:ascii="Verdana" w:hAnsi="Verdana" w:hint="default"/>
      <w:b/>
      <w:bCs/>
      <w:sz w:val="19"/>
      <w:szCs w:val="19"/>
    </w:rPr>
  </w:style>
  <w:style w:type="paragraph" w:styleId="Revision">
    <w:name w:val="Revision"/>
    <w:hidden/>
    <w:uiPriority w:val="99"/>
    <w:semiHidden/>
    <w:rsid w:val="00D57BD9"/>
    <w:pPr>
      <w:spacing w:after="0" w:line="240" w:lineRule="auto"/>
    </w:pPr>
    <w:rPr>
      <w:rFonts w:ascii="Calibri" w:hAnsi="Calibri" w:cs="Times New Roman"/>
    </w:rPr>
  </w:style>
  <w:style w:type="paragraph" w:styleId="BodyText">
    <w:name w:val="Body Text"/>
    <w:basedOn w:val="Normal"/>
    <w:link w:val="BodyTextChar"/>
    <w:rsid w:val="00BB7984"/>
    <w:pPr>
      <w:widowControl w:val="0"/>
      <w:spacing w:after="240"/>
      <w:ind w:firstLine="720"/>
    </w:pPr>
    <w:rPr>
      <w:rFonts w:ascii="Times New Roman" w:eastAsia="Times New Roman" w:hAnsi="Times New Roman"/>
      <w:sz w:val="24"/>
      <w:szCs w:val="24"/>
    </w:rPr>
  </w:style>
  <w:style w:type="character" w:customStyle="1" w:styleId="BodyTextChar">
    <w:name w:val="Body Text Char"/>
    <w:basedOn w:val="DefaultParagraphFont"/>
    <w:link w:val="BodyText"/>
    <w:rsid w:val="00BB798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7984"/>
    <w:pPr>
      <w:tabs>
        <w:tab w:val="center" w:pos="4680"/>
        <w:tab w:val="right" w:pos="9360"/>
      </w:tabs>
    </w:pPr>
  </w:style>
  <w:style w:type="character" w:customStyle="1" w:styleId="HeaderChar">
    <w:name w:val="Header Char"/>
    <w:basedOn w:val="DefaultParagraphFont"/>
    <w:link w:val="Header"/>
    <w:uiPriority w:val="99"/>
    <w:rsid w:val="00BB7984"/>
    <w:rPr>
      <w:rFonts w:ascii="Calibri" w:hAnsi="Calibri" w:cs="Times New Roman"/>
    </w:rPr>
  </w:style>
  <w:style w:type="paragraph" w:styleId="Footer">
    <w:name w:val="footer"/>
    <w:basedOn w:val="Normal"/>
    <w:link w:val="FooterChar"/>
    <w:uiPriority w:val="99"/>
    <w:unhideWhenUsed/>
    <w:rsid w:val="00BB7984"/>
    <w:pPr>
      <w:tabs>
        <w:tab w:val="center" w:pos="4680"/>
        <w:tab w:val="right" w:pos="9360"/>
      </w:tabs>
    </w:pPr>
  </w:style>
  <w:style w:type="character" w:customStyle="1" w:styleId="FooterChar">
    <w:name w:val="Footer Char"/>
    <w:basedOn w:val="DefaultParagraphFont"/>
    <w:link w:val="Footer"/>
    <w:uiPriority w:val="99"/>
    <w:rsid w:val="00BB7984"/>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4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458</Words>
  <Characters>2611</Characters>
  <Application>Microsoft Macintosh Word</Application>
  <DocSecurity>0</DocSecurity>
  <PresentationFormat/>
  <Lines>21</Lines>
  <Paragraphs>6</Paragraphs>
  <ScaleCrop>false</ScaleCrop>
  <HeadingPairs>
    <vt:vector size="2" baseType="variant">
      <vt:variant>
        <vt:lpstr>Title</vt:lpstr>
      </vt:variant>
      <vt:variant>
        <vt:i4>1</vt:i4>
      </vt:variant>
    </vt:vector>
  </HeadingPairs>
  <TitlesOfParts>
    <vt:vector size="1" baseType="lpstr">
      <vt:lpstr>Agreement to Digitize European Avant-Garde Materials (00049590).DOCX</vt:lpstr>
    </vt:vector>
  </TitlesOfParts>
  <Company>Princeton University</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to Digitize European Avant-Garde Materials (00049590-2).DOCX</dc:title>
  <dc:subject>00049590.2</dc:subject>
  <dc:creator>Hannah S. Ross</dc:creator>
  <cp:keywords/>
  <dc:description/>
  <cp:lastModifiedBy>Clifford Wulfman</cp:lastModifiedBy>
  <cp:revision>2</cp:revision>
  <dcterms:created xsi:type="dcterms:W3CDTF">2013-07-15T21:13:00Z</dcterms:created>
  <dcterms:modified xsi:type="dcterms:W3CDTF">2013-07-15T21:13:00Z</dcterms:modified>
</cp:coreProperties>
</file>